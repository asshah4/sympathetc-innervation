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B3E2" w14:textId="622D7D8B" w:rsidR="00076323" w:rsidRDefault="00567A83" w:rsidP="00AB41E8">
      <w:pPr>
        <w:pStyle w:val="Heading1"/>
      </w:pPr>
      <w:commentRangeStart w:id="0"/>
      <w:r>
        <w:t>OUTLINE</w:t>
      </w:r>
      <w:commentRangeEnd w:id="0"/>
      <w:r w:rsidR="007F54E7">
        <w:rPr>
          <w:rStyle w:val="CommentReference"/>
          <w:b w:val="0"/>
        </w:rPr>
        <w:commentReference w:id="0"/>
      </w:r>
      <w:r>
        <w:t xml:space="preserve">: </w:t>
      </w:r>
      <w:r w:rsidR="00107F20" w:rsidRPr="00107F20">
        <w:t>THE SYMPATHETIC INNERVATION OF THE HEART</w:t>
      </w:r>
    </w:p>
    <w:p w14:paraId="0F029F6A" w14:textId="1D647C0C" w:rsidR="0029724E" w:rsidRDefault="0029724E" w:rsidP="0029724E">
      <w:pPr>
        <w:widowControl w:val="0"/>
        <w:autoSpaceDE w:val="0"/>
        <w:autoSpaceDN w:val="0"/>
        <w:adjustRightInd w:val="0"/>
      </w:pPr>
    </w:p>
    <w:p w14:paraId="78E479DD" w14:textId="7DB959D6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Introduction</w:t>
      </w:r>
    </w:p>
    <w:p w14:paraId="719EA89A" w14:textId="427116FB" w:rsidR="0029724E" w:rsidRPr="00CD7A02" w:rsidRDefault="00CB5549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P</w:t>
      </w:r>
      <w:r w:rsidR="0029724E">
        <w:t>urpose</w:t>
      </w:r>
    </w:p>
    <w:p w14:paraId="0651661F" w14:textId="11A83391" w:rsidR="00CD7A02" w:rsidRPr="00CD7A02" w:rsidRDefault="00CD7A02" w:rsidP="00CD7A02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 w:rsidRPr="00CD7A02">
        <w:t xml:space="preserve">Sympathetic outflow to the heart regulates normal responses to </w:t>
      </w:r>
      <w:proofErr w:type="gramStart"/>
      <w:r w:rsidRPr="00CD7A02">
        <w:t>stress, but</w:t>
      </w:r>
      <w:proofErr w:type="gramEnd"/>
      <w:r w:rsidRPr="00CD7A02">
        <w:t xml:space="preserve"> leads to pathology in disease states</w:t>
      </w:r>
      <w:r w:rsidR="00BF678C">
        <w:t xml:space="preserve">. </w:t>
      </w:r>
      <w:commentRangeStart w:id="2"/>
      <w:r w:rsidR="00BF678C" w:rsidRPr="00BF678C">
        <w:rPr>
          <w:u w:val="single"/>
        </w:rPr>
        <w:t>Cardiac disease should be viewed from the perspective of sympathetic dysfunction.</w:t>
      </w:r>
      <w:commentRangeEnd w:id="2"/>
      <w:r w:rsidR="007F54E7">
        <w:rPr>
          <w:rStyle w:val="CommentReference"/>
        </w:rPr>
        <w:commentReference w:id="2"/>
      </w:r>
    </w:p>
    <w:p w14:paraId="1DBDFBC9" w14:textId="20D241AC" w:rsidR="00CD7A02" w:rsidRDefault="00CD7A02" w:rsidP="00CD7A0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Objectives</w:t>
      </w:r>
      <w:r w:rsidR="002774FD">
        <w:t xml:space="preserve"> / overview</w:t>
      </w:r>
    </w:p>
    <w:p w14:paraId="133DB1CA" w14:textId="407EE843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Review the relevant anatomy of the neurocardiac axis</w:t>
      </w:r>
    </w:p>
    <w:p w14:paraId="5FA12296" w14:textId="36080F3B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Understand the physiology of cardiac sympathetic innervation in normal circumstances</w:t>
      </w:r>
    </w:p>
    <w:p w14:paraId="6E3D1403" w14:textId="0B7265D6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Learn through examples of sympathetic toxicity in pathological states</w:t>
      </w:r>
    </w:p>
    <w:p w14:paraId="68E8AC03" w14:textId="6BE23F2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ins w:id="3" w:author="Anish Shah" w:date="2020-02-06T09:22:00Z"/>
        </w:rPr>
      </w:pPr>
      <w:r>
        <w:t>Identify treatment paradigms in place, and consideration of future directions targeting the ANS</w:t>
      </w:r>
    </w:p>
    <w:p w14:paraId="619DAF4E" w14:textId="70E3B532" w:rsidR="007F54E7" w:rsidRDefault="007F54E7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ins w:id="4" w:author="Anish Shah" w:date="2020-02-06T09:22:00Z">
        <w:r>
          <w:t xml:space="preserve">Cardiac reflexes regulating </w:t>
        </w:r>
        <w:commentRangeStart w:id="5"/>
        <w:r>
          <w:t>SNA</w:t>
        </w:r>
      </w:ins>
      <w:commentRangeEnd w:id="5"/>
      <w:ins w:id="6" w:author="Anish Shah" w:date="2020-02-06T09:23:00Z">
        <w:r>
          <w:rPr>
            <w:rStyle w:val="CommentReference"/>
          </w:rPr>
          <w:commentReference w:id="5"/>
        </w:r>
      </w:ins>
    </w:p>
    <w:p w14:paraId="32A0C1D8" w14:textId="5B747F39" w:rsidR="0029724E" w:rsidRDefault="008C0368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Relevant cardiac anatomy</w:t>
      </w:r>
    </w:p>
    <w:p w14:paraId="5CA18FFD" w14:textId="79412D05" w:rsidR="0029724E" w:rsidRDefault="0029724E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descriptions of sympathetic innervation</w:t>
      </w:r>
    </w:p>
    <w:p w14:paraId="54690862" w14:textId="0636E135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Evolutionary perspective of development of sympathetic nervous system in vertebrates (“management of the internal environment of the organism”)</w:t>
      </w:r>
    </w:p>
    <w:p w14:paraId="0A4D9D68" w14:textId="026A50CD" w:rsidR="00876833" w:rsidRDefault="00876833" w:rsidP="0087683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Neurocardiac axis overview</w:t>
      </w:r>
    </w:p>
    <w:p w14:paraId="43AA71D5" w14:textId="6A52116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Pathways connecting the brain, spinal cord, and heart</w:t>
      </w:r>
    </w:p>
    <w:p w14:paraId="69727CA0" w14:textId="179135DF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Respective anatomical innervations of the ventricles and atria, focusing on the conduction systems and relevant myocardium</w:t>
      </w:r>
    </w:p>
    <w:p w14:paraId="5D1A0260" w14:textId="19004664" w:rsidR="0029724E" w:rsidRDefault="0029724E" w:rsidP="0000643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Imaging</w:t>
      </w:r>
      <w:r w:rsidR="008C0368">
        <w:t xml:space="preserve"> and </w:t>
      </w:r>
      <w:r w:rsidR="0000643C">
        <w:t>anatomical evidence of how the heart is innervated (MIBG, clinically relevant imaging techniques)</w:t>
      </w:r>
    </w:p>
    <w:p w14:paraId="445965E9" w14:textId="29457F82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Normal cardiovascular responses to sympathetic tone</w:t>
      </w:r>
    </w:p>
    <w:p w14:paraId="5EEED751" w14:textId="0BC730B2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proofErr w:type="spellStart"/>
      <w:r>
        <w:t>Sympathovagal</w:t>
      </w:r>
      <w:proofErr w:type="spellEnd"/>
      <w:r>
        <w:t xml:space="preserve"> interaction and local neurotransmitters</w:t>
      </w:r>
    </w:p>
    <w:p w14:paraId="73A3D036" w14:textId="0F6ABBF9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Nor epinephrine, epinephrine, galanin, neuropeptide Y, acetylcholine</w:t>
      </w:r>
    </w:p>
    <w:p w14:paraId="3735C088" w14:textId="13FE8D84" w:rsidR="008C0368" w:rsidRDefault="008C0368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Chronotropy, inotropy as physiological responses to innervation</w:t>
      </w:r>
    </w:p>
    <w:p w14:paraId="2787BEB2" w14:textId="3B871BB0" w:rsidR="002774FD" w:rsidRDefault="002774FD" w:rsidP="002774F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Coronary perfusion</w:t>
      </w:r>
    </w:p>
    <w:p w14:paraId="061B6BBD" w14:textId="7FF697D9" w:rsidR="00CD7A02" w:rsidRDefault="00CD7A02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blood flow and vasoconstriction/vasodilation</w:t>
      </w:r>
    </w:p>
    <w:p w14:paraId="322C6B33" w14:textId="2F557B79" w:rsidR="00CD7A02" w:rsidRDefault="00CD7A02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artery innervation</w:t>
      </w:r>
    </w:p>
    <w:p w14:paraId="1B3A418F" w14:textId="45264F7E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commentRangeStart w:id="7"/>
      <w:r>
        <w:t xml:space="preserve">Pathological </w:t>
      </w:r>
      <w:commentRangeEnd w:id="7"/>
      <w:r w:rsidR="007F54E7">
        <w:rPr>
          <w:rStyle w:val="CommentReference"/>
        </w:rPr>
        <w:commentReference w:id="7"/>
      </w:r>
      <w:r>
        <w:t>responses to sympathetic tone</w:t>
      </w:r>
    </w:p>
    <w:p w14:paraId="69C475A7" w14:textId="3C0F791F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Ventricular fibrillation</w:t>
      </w:r>
    </w:p>
    <w:p w14:paraId="719D15BE" w14:textId="0FC93FAA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Psychological factors precipitating sudden cardiac death</w:t>
      </w:r>
    </w:p>
    <w:p w14:paraId="369C0585" w14:textId="318BEBE8" w:rsidR="008C0368" w:rsidRDefault="002774FD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Change in ventricular fibrillatory threshold with psychological stress</w:t>
      </w:r>
    </w:p>
    <w:p w14:paraId="28ACCC64" w14:textId="35393E6D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Myocardial ischemia and infarction</w:t>
      </w:r>
    </w:p>
    <w:p w14:paraId="701CB9EE" w14:textId="37683EE1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scars lead to a focus for VF/VT and SNS heterogeneity</w:t>
      </w:r>
    </w:p>
    <w:p w14:paraId="354120DF" w14:textId="4F0AC122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infraction leads to asymmetrical effects based on location of injury</w:t>
      </w:r>
    </w:p>
    <w:p w14:paraId="6CA7E8B4" w14:textId="6CF24363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Catecholamine excess</w:t>
      </w:r>
    </w:p>
    <w:p w14:paraId="25102BE5" w14:textId="60D7087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Lead to heterogeneous, receptor-density-dependent changes in the myocardium (e.g. stress cardiomyopathy)</w:t>
      </w:r>
    </w:p>
    <w:p w14:paraId="128A0498" w14:textId="6548C87F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ins w:id="8" w:author="Anish Shah" w:date="2020-02-06T09:24:00Z"/>
        </w:rPr>
      </w:pPr>
      <w:r>
        <w:t>Catecholamines lead to hypertrophy, neuronal edema, and vagal withdrawal</w:t>
      </w:r>
      <w:r w:rsidR="002774FD">
        <w:t xml:space="preserve"> (e.g. obesity and hypertension)</w:t>
      </w:r>
    </w:p>
    <w:p w14:paraId="3440AEB1" w14:textId="788EE222" w:rsidR="007F54E7" w:rsidRDefault="007F54E7" w:rsidP="007F54E7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pPrChange w:id="9" w:author="Anish Shah" w:date="2020-02-06T09:24:00Z">
          <w:pPr>
            <w:pStyle w:val="ListParagraph"/>
            <w:widowControl w:val="0"/>
            <w:numPr>
              <w:ilvl w:val="2"/>
              <w:numId w:val="20"/>
            </w:numPr>
            <w:autoSpaceDE w:val="0"/>
            <w:autoSpaceDN w:val="0"/>
            <w:adjustRightInd w:val="0"/>
            <w:ind w:left="2160" w:hanging="180"/>
          </w:pPr>
        </w:pPrChange>
      </w:pPr>
      <w:ins w:id="10" w:author="Anish Shah" w:date="2020-02-06T09:24:00Z">
        <w:r>
          <w:t xml:space="preserve">Cardiac denervation (e.g. </w:t>
        </w:r>
      </w:ins>
      <w:ins w:id="11" w:author="Anish Shah" w:date="2020-02-06T09:25:00Z">
        <w:r>
          <w:t>transplant, spinal injury)</w:t>
        </w:r>
      </w:ins>
    </w:p>
    <w:p w14:paraId="3D68AD09" w14:textId="26FF3502" w:rsidR="008C0368" w:rsidRDefault="008C0368" w:rsidP="008C036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Treatment methods</w:t>
      </w:r>
    </w:p>
    <w:p w14:paraId="27A16206" w14:textId="587BDB83" w:rsidR="008C0368" w:rsidRDefault="002774FD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methods</w:t>
      </w:r>
    </w:p>
    <w:p w14:paraId="0661A83C" w14:textId="2D41F38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 xml:space="preserve">Stellate ganglion block and </w:t>
      </w:r>
      <w:proofErr w:type="spellStart"/>
      <w:r>
        <w:t>stellectomy</w:t>
      </w:r>
      <w:proofErr w:type="spellEnd"/>
      <w:r>
        <w:t xml:space="preserve"> lead to reduction in VT and VF events</w:t>
      </w:r>
    </w:p>
    <w:p w14:paraId="472C44BD" w14:textId="701844B6" w:rsidR="008C0368" w:rsidRDefault="008C0368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Neurohormonal blockade</w:t>
      </w:r>
    </w:p>
    <w:p w14:paraId="6E10FA51" w14:textId="4EE7D015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Beta blockers</w:t>
      </w:r>
      <w:r w:rsidR="0000643C">
        <w:t xml:space="preserve"> as protective in ischemia, VT, but mixed role in chronically elevated SNS states (e.g. hypertension, chronic heart failure)</w:t>
      </w:r>
    </w:p>
    <w:p w14:paraId="2E26904B" w14:textId="6D210E46" w:rsidR="0000643C" w:rsidRDefault="0000643C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Discussion of nor epinephrine spill over in different disease states</w:t>
      </w:r>
    </w:p>
    <w:p w14:paraId="78556E04" w14:textId="1C863661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ins w:id="12" w:author="Anish Shah" w:date="2020-02-06T09:26:00Z"/>
        </w:rPr>
      </w:pPr>
      <w:r>
        <w:t>Angiotensin converting enzyme inhibitors</w:t>
      </w:r>
      <w:r w:rsidR="0000643C">
        <w:t xml:space="preserve"> </w:t>
      </w:r>
    </w:p>
    <w:p w14:paraId="63E0DCCF" w14:textId="015D2AB4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ins w:id="13" w:author="Anish Shah" w:date="2020-02-06T09:26:00Z"/>
        </w:rPr>
      </w:pPr>
      <w:ins w:id="14" w:author="Anish Shah" w:date="2020-02-06T09:26:00Z">
        <w:r>
          <w:t>Alpha-methyldopa</w:t>
        </w:r>
      </w:ins>
    </w:p>
    <w:p w14:paraId="6E3BE20D" w14:textId="6DEBE4DC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ins w:id="15" w:author="Anish Shah" w:date="2020-02-06T09:26:00Z">
        <w:r>
          <w:t>Reserpine</w:t>
        </w:r>
      </w:ins>
    </w:p>
    <w:p w14:paraId="2E219C53" w14:textId="3D087619" w:rsidR="00367B14" w:rsidRDefault="00367B14" w:rsidP="00367B1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Conclusion</w:t>
      </w:r>
    </w:p>
    <w:p w14:paraId="08A76CE2" w14:textId="0C3777B5" w:rsidR="007E089A" w:rsidRDefault="0000643C" w:rsidP="007E089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 xml:space="preserve">Review central purpose of paper: how cardiac disease are also manifestations of inappropriate </w:t>
      </w:r>
      <w:r>
        <w:lastRenderedPageBreak/>
        <w:t>SNS responses</w:t>
      </w:r>
      <w:ins w:id="16" w:author="Anish Shah" w:date="2020-02-06T09:26:00Z">
        <w:r w:rsidR="007F54E7">
          <w:t xml:space="preserve"> and vice versa</w:t>
        </w:r>
      </w:ins>
    </w:p>
    <w:p w14:paraId="24D2E4AF" w14:textId="77777777" w:rsidR="0000643C" w:rsidRDefault="0000643C" w:rsidP="0000643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commentRangeStart w:id="17"/>
      <w:r>
        <w:t xml:space="preserve">Future directions </w:t>
      </w:r>
      <w:commentRangeEnd w:id="17"/>
      <w:r w:rsidR="007F54E7">
        <w:rPr>
          <w:rStyle w:val="CommentReference"/>
        </w:rPr>
        <w:commentReference w:id="17"/>
      </w:r>
      <w:r>
        <w:t>including treatment with other sympatholytic techniques (e.g. ablations on cardiac ganglia, vagal nerve stimulation)</w:t>
      </w:r>
    </w:p>
    <w:p w14:paraId="2A65824A" w14:textId="77777777" w:rsidR="00876833" w:rsidRPr="00107F20" w:rsidRDefault="00876833" w:rsidP="00876833">
      <w:pPr>
        <w:widowControl w:val="0"/>
        <w:autoSpaceDE w:val="0"/>
        <w:autoSpaceDN w:val="0"/>
        <w:adjustRightInd w:val="0"/>
      </w:pPr>
    </w:p>
    <w:sectPr w:rsidR="00876833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ish Shah" w:date="2020-02-06T09:25:00Z" w:initials="AS">
    <w:p w14:paraId="0C8EF092" w14:textId="77777777" w:rsidR="007F54E7" w:rsidRDefault="007F54E7">
      <w:pPr>
        <w:pStyle w:val="CommentText"/>
      </w:pPr>
      <w:r>
        <w:rPr>
          <w:rStyle w:val="CommentReference"/>
        </w:rPr>
        <w:annotationRef/>
      </w:r>
      <w:r>
        <w:t>How does each element help the clinician understand what the SNS does?</w:t>
      </w:r>
    </w:p>
    <w:p w14:paraId="0DEA386B" w14:textId="77777777" w:rsidR="00BE1C40" w:rsidRDefault="00BE1C40">
      <w:pPr>
        <w:pStyle w:val="CommentText"/>
      </w:pPr>
    </w:p>
    <w:p w14:paraId="13B4CCC4" w14:textId="77777777" w:rsidR="00BE1C40" w:rsidRDefault="00BE1C40">
      <w:pPr>
        <w:pStyle w:val="CommentText"/>
      </w:pPr>
      <w:r>
        <w:t>Think about the concepts (not specifically the words/details), to help define the structure of the paper.</w:t>
      </w:r>
    </w:p>
    <w:p w14:paraId="615DA75A" w14:textId="77777777" w:rsidR="00BE1C40" w:rsidRDefault="00BE1C40">
      <w:pPr>
        <w:pStyle w:val="CommentText"/>
      </w:pPr>
    </w:p>
    <w:p w14:paraId="322088EE" w14:textId="77777777" w:rsidR="00BE1C40" w:rsidRDefault="00BE1C40">
      <w:pPr>
        <w:pStyle w:val="CommentText"/>
      </w:pPr>
      <w:r>
        <w:t>“Sympathetic innervation of the heart for idiots.”</w:t>
      </w:r>
    </w:p>
    <w:p w14:paraId="5ED561A3" w14:textId="77777777" w:rsidR="00BE1C40" w:rsidRDefault="00BE1C40" w:rsidP="00BE1C40">
      <w:pPr>
        <w:pStyle w:val="CommentText"/>
        <w:numPr>
          <w:ilvl w:val="0"/>
          <w:numId w:val="21"/>
        </w:numPr>
      </w:pPr>
      <w:r>
        <w:t>What happens when the nerves aren’t there? E.g. denervation/spinal cord injury.</w:t>
      </w:r>
    </w:p>
    <w:p w14:paraId="012A477D" w14:textId="77777777" w:rsidR="00BE1C40" w:rsidRDefault="00BE1C40" w:rsidP="00BE1C40">
      <w:pPr>
        <w:pStyle w:val="CommentText"/>
        <w:numPr>
          <w:ilvl w:val="0"/>
          <w:numId w:val="21"/>
        </w:numPr>
      </w:pPr>
      <w:proofErr w:type="gramStart"/>
      <w:r>
        <w:t>Thus</w:t>
      </w:r>
      <w:proofErr w:type="gramEnd"/>
      <w:r>
        <w:t xml:space="preserve"> we should review A/P of these nerves, and then look at how they interact in other diseases that is less obvious</w:t>
      </w:r>
    </w:p>
    <w:p w14:paraId="3BD7D0A0" w14:textId="77777777" w:rsidR="00BE1C40" w:rsidRDefault="00BE1C40" w:rsidP="00BE1C40">
      <w:pPr>
        <w:pStyle w:val="CommentText"/>
      </w:pPr>
    </w:p>
    <w:p w14:paraId="3A7DA870" w14:textId="29708901" w:rsidR="00BE1C40" w:rsidRPr="00BE1C40" w:rsidRDefault="00BE1C40" w:rsidP="00BE1C40">
      <w:pPr>
        <w:pStyle w:val="CommentText"/>
        <w:rPr>
          <w:b/>
          <w:bCs/>
        </w:rPr>
      </w:pPr>
      <w:r>
        <w:rPr>
          <w:b/>
          <w:bCs/>
        </w:rPr>
        <w:t>What are the KEY CONCEPTS of SNS in regulating the heart in physiological and pathophysiological states?</w:t>
      </w:r>
      <w:bookmarkStart w:id="1" w:name="_GoBack"/>
      <w:bookmarkEnd w:id="1"/>
    </w:p>
  </w:comment>
  <w:comment w:id="2" w:author="Anish Shah" w:date="2020-02-06T09:18:00Z" w:initials="AS">
    <w:p w14:paraId="1FF7B549" w14:textId="77777777" w:rsidR="007F54E7" w:rsidRDefault="007F54E7">
      <w:pPr>
        <w:pStyle w:val="CommentText"/>
      </w:pPr>
      <w:r>
        <w:rPr>
          <w:rStyle w:val="CommentReference"/>
        </w:rPr>
        <w:annotationRef/>
      </w:r>
      <w:r>
        <w:t xml:space="preserve">Thames: There are alterations in SNS activity that are important </w:t>
      </w:r>
      <w:proofErr w:type="spellStart"/>
      <w:r>
        <w:t>pathophys</w:t>
      </w:r>
      <w:proofErr w:type="spellEnd"/>
      <w:r>
        <w:t xml:space="preserve">; </w:t>
      </w:r>
      <w:proofErr w:type="gramStart"/>
      <w:r>
        <w:t>also</w:t>
      </w:r>
      <w:proofErr w:type="gramEnd"/>
      <w:r>
        <w:t xml:space="preserve"> alteration in cardiac function can lead to SNS alterations</w:t>
      </w:r>
    </w:p>
    <w:p w14:paraId="7AFC7217" w14:textId="77777777" w:rsidR="007F54E7" w:rsidRDefault="007F54E7">
      <w:pPr>
        <w:pStyle w:val="CommentText"/>
      </w:pPr>
    </w:p>
    <w:p w14:paraId="251A4D92" w14:textId="6B084A6E" w:rsidR="007F54E7" w:rsidRDefault="007F54E7">
      <w:pPr>
        <w:pStyle w:val="CommentText"/>
      </w:pPr>
      <w:r>
        <w:t>Prefer SN activity (instead of tone</w:t>
      </w:r>
      <w:proofErr w:type="gramStart"/>
      <w:r>
        <w:t>)..</w:t>
      </w:r>
      <w:proofErr w:type="gramEnd"/>
      <w:r>
        <w:t xml:space="preserve"> SNA</w:t>
      </w:r>
    </w:p>
    <w:p w14:paraId="1C3B43AF" w14:textId="77777777" w:rsidR="007F54E7" w:rsidRDefault="007F54E7">
      <w:pPr>
        <w:pStyle w:val="CommentText"/>
      </w:pPr>
    </w:p>
    <w:p w14:paraId="4196B98A" w14:textId="3F5CF2FA" w:rsidR="007F54E7" w:rsidRDefault="007F54E7">
      <w:pPr>
        <w:pStyle w:val="CommentText"/>
      </w:pPr>
      <w:r>
        <w:t>ANS abnormalities are bidirectional (can result form cardiac abnormalities as well)</w:t>
      </w:r>
    </w:p>
  </w:comment>
  <w:comment w:id="5" w:author="Anish Shah" w:date="2020-02-06T09:23:00Z" w:initials="AS">
    <w:p w14:paraId="381C442A" w14:textId="535B58D3" w:rsidR="007F54E7" w:rsidRDefault="007F54E7">
      <w:pPr>
        <w:pStyle w:val="CommentText"/>
      </w:pPr>
      <w:r>
        <w:rPr>
          <w:rStyle w:val="CommentReference"/>
        </w:rPr>
        <w:annotationRef/>
      </w:r>
      <w:r>
        <w:t xml:space="preserve">Why is this important to </w:t>
      </w:r>
      <w:proofErr w:type="gramStart"/>
      <w:r>
        <w:t>clinicians</w:t>
      </w:r>
      <w:proofErr w:type="gramEnd"/>
    </w:p>
  </w:comment>
  <w:comment w:id="7" w:author="Anish Shah" w:date="2020-02-06T09:23:00Z" w:initials="AS">
    <w:p w14:paraId="726B6CE4" w14:textId="492D2DF4" w:rsidR="007F54E7" w:rsidRDefault="007F54E7">
      <w:pPr>
        <w:pStyle w:val="CommentText"/>
      </w:pPr>
      <w:r>
        <w:rPr>
          <w:rStyle w:val="CommentReference"/>
        </w:rPr>
        <w:annotationRef/>
      </w:r>
      <w:r>
        <w:t>Other important examples: cardiac transplantation and spinal cord injury (high thoracic).</w:t>
      </w:r>
    </w:p>
  </w:comment>
  <w:comment w:id="17" w:author="Anish Shah" w:date="2020-02-06T09:26:00Z" w:initials="AS">
    <w:p w14:paraId="46F815A6" w14:textId="023A1F3B" w:rsidR="007F54E7" w:rsidRDefault="007F54E7">
      <w:pPr>
        <w:pStyle w:val="CommentText"/>
      </w:pPr>
      <w:r>
        <w:rPr>
          <w:rStyle w:val="CommentReference"/>
        </w:rPr>
        <w:annotationRef/>
      </w:r>
      <w:r>
        <w:t>Carotid sinus stimulation? Vagal efferent or afferent stimulation (likely afferent)?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7DA870" w15:done="0"/>
  <w15:commentEx w15:paraId="4196B98A" w15:done="0"/>
  <w15:commentEx w15:paraId="381C442A" w15:done="0"/>
  <w15:commentEx w15:paraId="726B6CE4" w15:done="0"/>
  <w15:commentEx w15:paraId="46F815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DA870" w16cid:durableId="21E659EC"/>
  <w16cid:commentId w16cid:paraId="4196B98A" w16cid:durableId="21E65852"/>
  <w16cid:commentId w16cid:paraId="381C442A" w16cid:durableId="21E65986"/>
  <w16cid:commentId w16cid:paraId="726B6CE4" w16cid:durableId="21E65993"/>
  <w16cid:commentId w16cid:paraId="46F815A6" w16cid:durableId="21E65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B465E5"/>
    <w:multiLevelType w:val="hybridMultilevel"/>
    <w:tmpl w:val="3F96D76E"/>
    <w:lvl w:ilvl="0" w:tplc="F3C2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0"/>
  </w:num>
  <w:num w:numId="5">
    <w:abstractNumId w:val="18"/>
  </w:num>
  <w:num w:numId="6">
    <w:abstractNumId w:val="1"/>
  </w:num>
  <w:num w:numId="7">
    <w:abstractNumId w:val="13"/>
  </w:num>
  <w:num w:numId="8">
    <w:abstractNumId w:val="8"/>
  </w:num>
  <w:num w:numId="9">
    <w:abstractNumId w:val="5"/>
  </w:num>
  <w:num w:numId="10">
    <w:abstractNumId w:val="16"/>
  </w:num>
  <w:num w:numId="11">
    <w:abstractNumId w:val="4"/>
  </w:num>
  <w:num w:numId="12">
    <w:abstractNumId w:val="17"/>
  </w:num>
  <w:num w:numId="13">
    <w:abstractNumId w:val="6"/>
  </w:num>
  <w:num w:numId="14">
    <w:abstractNumId w:val="15"/>
  </w:num>
  <w:num w:numId="15">
    <w:abstractNumId w:val="7"/>
  </w:num>
  <w:num w:numId="16">
    <w:abstractNumId w:val="14"/>
  </w:num>
  <w:num w:numId="17">
    <w:abstractNumId w:val="19"/>
  </w:num>
  <w:num w:numId="18">
    <w:abstractNumId w:val="9"/>
  </w:num>
  <w:num w:numId="19">
    <w:abstractNumId w:val="2"/>
  </w:num>
  <w:num w:numId="20">
    <w:abstractNumId w:val="20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sh Shah">
    <w15:presenceInfo w15:providerId="Windows Live" w15:userId="23718d869fdb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7F54E7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478B"/>
    <w:rsid w:val="00891D69"/>
    <w:rsid w:val="008A4824"/>
    <w:rsid w:val="008A4FC2"/>
    <w:rsid w:val="008C0368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66E7"/>
    <w:rsid w:val="00B52A26"/>
    <w:rsid w:val="00B54849"/>
    <w:rsid w:val="00B57809"/>
    <w:rsid w:val="00B66945"/>
    <w:rsid w:val="00BA6CFA"/>
    <w:rsid w:val="00BB3558"/>
    <w:rsid w:val="00BC2ED4"/>
    <w:rsid w:val="00BE1C40"/>
    <w:rsid w:val="00BF678C"/>
    <w:rsid w:val="00C16AD0"/>
    <w:rsid w:val="00C21B2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3D35"/>
    <w:rsid w:val="00E65585"/>
    <w:rsid w:val="00E838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E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E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0BF2B-29A4-406D-AC1E-9D336176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69</cp:revision>
  <dcterms:created xsi:type="dcterms:W3CDTF">2019-02-25T03:30:00Z</dcterms:created>
  <dcterms:modified xsi:type="dcterms:W3CDTF">2020-02-06T14:44:00Z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